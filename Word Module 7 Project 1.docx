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85"/>
      </w:tblGrid>
      <w:tr w:rsidR="00715458" w14:paraId="31B909A9" w14:textId="77777777" w:rsidTr="00715458">
        <w:tc>
          <w:tcPr>
            <w:tcW w:w="2965" w:type="dxa"/>
            <w:tcBorders>
              <w:top w:val="nil"/>
              <w:left w:val="single" w:sz="18" w:space="0" w:color="80CD0D"/>
              <w:bottom w:val="nil"/>
              <w:right w:val="nil"/>
            </w:tcBorders>
            <w:vAlign w:val="center"/>
          </w:tcPr>
          <w:p w14:paraId="703C25B7" w14:textId="77777777" w:rsidR="00715458" w:rsidRDefault="00715458" w:rsidP="007154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199211" wp14:editId="1F0582D3">
                  <wp:extent cx="1828800" cy="8812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8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FD1C5" w14:textId="77777777" w:rsidR="00715458" w:rsidRDefault="00715458" w:rsidP="00715458">
            <w:pPr>
              <w:pStyle w:val="Title"/>
              <w:jc w:val="center"/>
            </w:pPr>
            <w:r>
              <w:t>Frequently Asked Questions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89F48D0" w14:textId="77777777" w:rsidR="00715458" w:rsidRDefault="00715458">
            <w:r>
              <w:rPr>
                <w:noProof/>
              </w:rPr>
              <w:drawing>
                <wp:inline distT="0" distB="0" distL="0" distR="0" wp14:anchorId="31789AD1" wp14:editId="7AD8064F">
                  <wp:extent cx="4572000" cy="304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r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477C8" w14:textId="504061A6" w:rsidR="008F5F23" w:rsidRPr="00715458" w:rsidRDefault="00A849BE" w:rsidP="00A849BE">
      <w:pPr>
        <w:pStyle w:val="Heading1"/>
      </w:pPr>
      <w:r>
        <w:t>Links</w:t>
      </w:r>
      <w:bookmarkStart w:id="0" w:name="_|ILpBYIkO90uGwGOPL3lpuw==|1880|6"/>
      <w:bookmarkEnd w:id="0"/>
    </w:p>
    <w:p w14:paraId="0063EFE7" w14:textId="77777777" w:rsidR="00715458" w:rsidRDefault="00E13434" w:rsidP="009F48A9">
      <w:pPr>
        <w:pStyle w:val="ListParagraph"/>
        <w:numPr>
          <w:ilvl w:val="0"/>
          <w:numId w:val="2"/>
        </w:numPr>
      </w:pPr>
      <w:hyperlink w:anchor="Question1" w:history="1">
        <w:r w:rsidR="009F48A9" w:rsidRPr="009F48A9">
          <w:rPr>
            <w:rStyle w:val="Hyperlink"/>
          </w:rPr>
          <w:t>How do I sign up for a park program?</w:t>
        </w:r>
      </w:hyperlink>
      <w:bookmarkStart w:id="1" w:name="_|ILpBYIkO90uGwGOPL3lpuw==|1880|7"/>
      <w:bookmarkEnd w:id="1"/>
    </w:p>
    <w:p w14:paraId="14F725E5" w14:textId="77777777" w:rsidR="009F48A9" w:rsidRDefault="00E13434" w:rsidP="009F48A9">
      <w:pPr>
        <w:pStyle w:val="ListParagraph"/>
        <w:numPr>
          <w:ilvl w:val="0"/>
          <w:numId w:val="2"/>
        </w:numPr>
      </w:pPr>
      <w:hyperlink w:anchor="Question2" w:history="1">
        <w:r w:rsidR="009F48A9" w:rsidRPr="009F48A9">
          <w:rPr>
            <w:rStyle w:val="Hyperlink"/>
          </w:rPr>
          <w:t>What amenities do the parks provide?</w:t>
        </w:r>
      </w:hyperlink>
      <w:bookmarkStart w:id="2" w:name="_|ILpBYIkO90uGwGOPL3lpuw==|1880|8"/>
      <w:bookmarkEnd w:id="2"/>
    </w:p>
    <w:p w14:paraId="687585C7" w14:textId="77777777" w:rsidR="009F48A9" w:rsidRDefault="00E13434" w:rsidP="009F48A9">
      <w:pPr>
        <w:pStyle w:val="ListParagraph"/>
        <w:numPr>
          <w:ilvl w:val="0"/>
          <w:numId w:val="2"/>
        </w:numPr>
      </w:pPr>
      <w:hyperlink w:anchor="Question3" w:history="1">
        <w:r w:rsidR="009F48A9" w:rsidRPr="009F48A9">
          <w:rPr>
            <w:rStyle w:val="Hyperlink"/>
          </w:rPr>
          <w:t>Does the City of Edmonds have handicap accessible parks?</w:t>
        </w:r>
      </w:hyperlink>
      <w:bookmarkStart w:id="3" w:name="_|ILpBYIkO90uGwGOPL3lpuw==|1880|9"/>
      <w:bookmarkEnd w:id="3"/>
    </w:p>
    <w:p w14:paraId="7F9A055A" w14:textId="77777777" w:rsidR="009F48A9" w:rsidRDefault="00E13434" w:rsidP="009F48A9">
      <w:pPr>
        <w:pStyle w:val="ListParagraph"/>
        <w:numPr>
          <w:ilvl w:val="0"/>
          <w:numId w:val="2"/>
        </w:numPr>
      </w:pPr>
      <w:hyperlink w:anchor="Question4" w:history="1">
        <w:r w:rsidR="009F48A9" w:rsidRPr="009F48A9">
          <w:rPr>
            <w:rStyle w:val="Hyperlink"/>
          </w:rPr>
          <w:t>What are the park hours?</w:t>
        </w:r>
      </w:hyperlink>
      <w:bookmarkStart w:id="4" w:name="_|ILpBYIkO90uGwGOPL3lpuw==|1880|10"/>
      <w:bookmarkEnd w:id="4"/>
    </w:p>
    <w:p w14:paraId="52CC4CD9" w14:textId="77777777" w:rsidR="009F48A9" w:rsidRDefault="00E13434" w:rsidP="009F48A9">
      <w:pPr>
        <w:pStyle w:val="ListParagraph"/>
        <w:numPr>
          <w:ilvl w:val="0"/>
          <w:numId w:val="2"/>
        </w:numPr>
      </w:pPr>
      <w:hyperlink w:anchor="Question5" w:history="1">
        <w:r w:rsidR="009F48A9" w:rsidRPr="009F48A9">
          <w:rPr>
            <w:rStyle w:val="Hyperlink"/>
          </w:rPr>
          <w:t>Can I have a special event such as a wedding at Lake Wheeler?</w:t>
        </w:r>
      </w:hyperlink>
      <w:bookmarkStart w:id="5" w:name="_|ILpBYIkO90uGwGOPL3lpuw==|1880|11"/>
      <w:bookmarkEnd w:id="5"/>
    </w:p>
    <w:p w14:paraId="02AD041E" w14:textId="3A397E82" w:rsidR="009F48A9" w:rsidRPr="00715458" w:rsidRDefault="00E13434" w:rsidP="009F48A9">
      <w:pPr>
        <w:pStyle w:val="ListParagraph"/>
        <w:numPr>
          <w:ilvl w:val="0"/>
          <w:numId w:val="2"/>
        </w:numPr>
      </w:pPr>
      <w:hyperlink w:anchor="Question6" w:history="1">
        <w:r w:rsidR="009F48A9" w:rsidRPr="005E5C0A">
          <w:rPr>
            <w:rStyle w:val="Hyperlink"/>
          </w:rPr>
          <w:t>What are the department office hours?</w:t>
        </w:r>
      </w:hyperlink>
    </w:p>
    <w:p w14:paraId="428399DC" w14:textId="77777777" w:rsidR="008F5F23" w:rsidRDefault="00715458" w:rsidP="00715458">
      <w:pPr>
        <w:pStyle w:val="Heading1"/>
      </w:pPr>
      <w:r>
        <w:t>Questions &amp; Answers</w:t>
      </w:r>
      <w:bookmarkStart w:id="6" w:name="_|ILpBYIkO90uGwGOPL3lpuw==|1880|13"/>
      <w:bookmarkEnd w:id="6"/>
    </w:p>
    <w:p w14:paraId="4DB27825" w14:textId="77777777" w:rsidR="00715458" w:rsidRPr="004B3396" w:rsidRDefault="009F48A9" w:rsidP="004B3396">
      <w:pPr>
        <w:pStyle w:val="Subtitle"/>
      </w:pPr>
      <w:bookmarkStart w:id="7" w:name="Question1"/>
      <w:r>
        <w:t xml:space="preserve">1. </w:t>
      </w:r>
      <w:r w:rsidR="00715458" w:rsidRPr="004B3396">
        <w:t xml:space="preserve">How do I sign up for a </w:t>
      </w:r>
      <w:proofErr w:type="gramStart"/>
      <w:r w:rsidR="00715458" w:rsidRPr="004B3396">
        <w:t>park</w:t>
      </w:r>
      <w:proofErr w:type="gramEnd"/>
      <w:r w:rsidR="00715458" w:rsidRPr="004B3396">
        <w:t xml:space="preserve"> program?</w:t>
      </w:r>
      <w:bookmarkStart w:id="8" w:name="_|ILpBYIkO90uGwGOPL3lpuw==|1880|14"/>
      <w:bookmarkEnd w:id="7"/>
      <w:bookmarkEnd w:id="8"/>
    </w:p>
    <w:p w14:paraId="52B81183" w14:textId="10FC8708" w:rsidR="00715458" w:rsidRDefault="00715458" w:rsidP="00715458">
      <w:r>
        <w:t xml:space="preserve">You can register in person at the Edmonds Parks &amp; Recreation office or you can use our </w:t>
      </w:r>
      <w:hyperlink r:id="rId10" w:tooltip="Registration information for programs and events" w:history="1">
        <w:r w:rsidRPr="00715458">
          <w:rPr>
            <w:rStyle w:val="Hyperlink"/>
          </w:rPr>
          <w:t>online catalog</w:t>
        </w:r>
      </w:hyperlink>
      <w:r>
        <w:t>.</w:t>
      </w:r>
      <w:r w:rsidR="0081374E">
        <w:t xml:space="preserve"> The </w:t>
      </w:r>
      <w:hyperlink w:anchor="_Fitness_Programs" w:history="1">
        <w:r w:rsidR="0081374E" w:rsidRPr="00C45DFF">
          <w:rPr>
            <w:rStyle w:val="Hyperlink"/>
          </w:rPr>
          <w:t>Fitness Programs</w:t>
        </w:r>
      </w:hyperlink>
      <w:r w:rsidR="0081374E">
        <w:t xml:space="preserve"> section </w:t>
      </w:r>
      <w:ins w:id="9" w:author="Mathew, Neisa Elizabeth" w:date="2023-09-16T21:29:00Z">
        <w:r w:rsidR="00082ABD">
          <w:t>in this d</w:t>
        </w:r>
      </w:ins>
      <w:ins w:id="10" w:author="Mathew, Neisa Elizabeth" w:date="2023-09-16T21:30:00Z">
        <w:r w:rsidR="00082ABD">
          <w:t xml:space="preserve">ocument </w:t>
        </w:r>
      </w:ins>
      <w:r w:rsidR="0081374E">
        <w:t>has more information about current fitness classes.</w:t>
      </w:r>
      <w:bookmarkStart w:id="11" w:name="_|ILpBYIkO90uGwGOPL3lpuw==|1880|15"/>
      <w:bookmarkEnd w:id="11"/>
    </w:p>
    <w:p w14:paraId="7A84A1E8" w14:textId="77777777" w:rsidR="004B3396" w:rsidRPr="004B3396" w:rsidRDefault="009F48A9" w:rsidP="004B3396">
      <w:pPr>
        <w:pStyle w:val="Subtitle"/>
      </w:pPr>
      <w:bookmarkStart w:id="12" w:name="Question2"/>
      <w:r>
        <w:t xml:space="preserve">2. </w:t>
      </w:r>
      <w:r w:rsidR="004B3396">
        <w:t>What amenities do the parks provide?</w:t>
      </w:r>
      <w:bookmarkStart w:id="13" w:name="_|ILpBYIkO90uGwGOPL3lpuw==|1880|16"/>
      <w:bookmarkEnd w:id="12"/>
      <w:bookmarkEnd w:id="13"/>
    </w:p>
    <w:p w14:paraId="4D4440E2" w14:textId="534C73FA" w:rsidR="004B3396" w:rsidRPr="00715458" w:rsidRDefault="004B3396" w:rsidP="004B3396">
      <w:r>
        <w:t xml:space="preserve">All parks have water fountains, </w:t>
      </w:r>
      <w:r w:rsidR="00871578">
        <w:t xml:space="preserve">bike racks, </w:t>
      </w:r>
      <w:r>
        <w:t xml:space="preserve">plenty of open space, and at least one playground and shelter. See the </w:t>
      </w:r>
      <w:hyperlink r:id="rId11" w:history="1">
        <w:r w:rsidRPr="00CB6912">
          <w:rPr>
            <w:rStyle w:val="Hyperlink"/>
          </w:rPr>
          <w:t>Parks Amenities</w:t>
        </w:r>
      </w:hyperlink>
      <w:r>
        <w:t xml:space="preserve"> document for a full list of park details.</w:t>
      </w:r>
      <w:bookmarkStart w:id="14" w:name="_|ILpBYIkO90uGwGOPL3lpuw==|1880|17"/>
      <w:bookmarkEnd w:id="14"/>
    </w:p>
    <w:p w14:paraId="4E7A04D4" w14:textId="77777777" w:rsidR="0018007A" w:rsidRPr="004B3396" w:rsidRDefault="009F48A9" w:rsidP="0018007A">
      <w:pPr>
        <w:pStyle w:val="Subtitle"/>
      </w:pPr>
      <w:bookmarkStart w:id="15" w:name="Question3"/>
      <w:r>
        <w:t xml:space="preserve">3. </w:t>
      </w:r>
      <w:r w:rsidR="0018007A">
        <w:t>Does the City of Edmonds have handicap accessible parks?</w:t>
      </w:r>
      <w:bookmarkStart w:id="16" w:name="_|ILpBYIkO90uGwGOPL3lpuw==|1880|18"/>
      <w:bookmarkEnd w:id="15"/>
      <w:bookmarkEnd w:id="16"/>
    </w:p>
    <w:p w14:paraId="3A1813FB" w14:textId="6535C1DF" w:rsidR="0018007A" w:rsidRPr="00715458" w:rsidRDefault="0018007A" w:rsidP="0018007A">
      <w:proofErr w:type="gramStart"/>
      <w:r>
        <w:t>All of</w:t>
      </w:r>
      <w:proofErr w:type="gramEnd"/>
      <w:r>
        <w:t xml:space="preserve"> the parks have accessible areas, including wheelchair-transfer sites.</w:t>
      </w:r>
      <w:r w:rsidR="009F48A9">
        <w:t xml:space="preserve"> </w:t>
      </w:r>
      <w:proofErr w:type="spellStart"/>
      <w:r w:rsidR="009F48A9">
        <w:t>Gidal</w:t>
      </w:r>
      <w:proofErr w:type="spellEnd"/>
      <w:r w:rsidR="009F48A9">
        <w:t xml:space="preserve"> Park</w:t>
      </w:r>
      <w:r w:rsidR="00871578">
        <w:t>,</w:t>
      </w:r>
      <w:r w:rsidR="009F48A9">
        <w:t xml:space="preserve"> </w:t>
      </w:r>
      <w:r w:rsidR="00871578">
        <w:t>Southside Park,</w:t>
      </w:r>
      <w:r w:rsidR="009F48A9">
        <w:t xml:space="preserve"> and Roby Memorial Park are completely accessible.</w:t>
      </w:r>
      <w:bookmarkStart w:id="17" w:name="_|ILpBYIkO90uGwGOPL3lpuw==|1880|19"/>
      <w:bookmarkEnd w:id="17"/>
    </w:p>
    <w:p w14:paraId="48C34B4A" w14:textId="77777777" w:rsidR="009F48A9" w:rsidRPr="004B3396" w:rsidRDefault="009F48A9" w:rsidP="009F48A9">
      <w:pPr>
        <w:pStyle w:val="Subtitle"/>
      </w:pPr>
      <w:bookmarkStart w:id="18" w:name="Question4"/>
      <w:r>
        <w:t xml:space="preserve">4. What are the </w:t>
      </w:r>
      <w:proofErr w:type="gramStart"/>
      <w:r>
        <w:t>park</w:t>
      </w:r>
      <w:proofErr w:type="gramEnd"/>
      <w:r>
        <w:t xml:space="preserve"> hours?</w:t>
      </w:r>
      <w:bookmarkStart w:id="19" w:name="_|ILpBYIkO90uGwGOPL3lpuw==|1880|20"/>
      <w:bookmarkEnd w:id="18"/>
      <w:bookmarkEnd w:id="19"/>
    </w:p>
    <w:p w14:paraId="072C3E30" w14:textId="77777777" w:rsidR="009F48A9" w:rsidRPr="00715458" w:rsidRDefault="009F48A9" w:rsidP="009F48A9">
      <w:r>
        <w:t xml:space="preserve">All outdoor areas are open from dawn until dusk. Recreational buildings are open from 7:30 am until 6 pm </w:t>
      </w:r>
      <w:proofErr w:type="gramStart"/>
      <w:r>
        <w:t>year round</w:t>
      </w:r>
      <w:proofErr w:type="gramEnd"/>
      <w:r>
        <w:t>. You can request a special permit from Edmonds Parks &amp; Recreation to extend the hours.</w:t>
      </w:r>
      <w:bookmarkStart w:id="20" w:name="_|ILpBYIkO90uGwGOPL3lpuw==|1880|21"/>
      <w:bookmarkEnd w:id="20"/>
    </w:p>
    <w:p w14:paraId="475A64EB" w14:textId="77777777" w:rsidR="009F48A9" w:rsidRPr="004B3396" w:rsidRDefault="009F48A9" w:rsidP="009F48A9">
      <w:pPr>
        <w:pStyle w:val="Subtitle"/>
      </w:pPr>
      <w:bookmarkStart w:id="21" w:name="Question5"/>
      <w:r>
        <w:lastRenderedPageBreak/>
        <w:t>5. Can I have a special event such as a wedding at Lake Wheeler?</w:t>
      </w:r>
      <w:bookmarkStart w:id="22" w:name="_|ILpBYIkO90uGwGOPL3lpuw==|1880|22"/>
      <w:bookmarkEnd w:id="21"/>
      <w:bookmarkEnd w:id="22"/>
    </w:p>
    <w:p w14:paraId="71DE6F06" w14:textId="2E9F8404" w:rsidR="009F48A9" w:rsidRPr="00715458" w:rsidRDefault="009F48A9" w:rsidP="009F48A9">
      <w:r>
        <w:t>Yes. Every year, dozens of couples marry at Lake Wheeler, which is also available for other events. Apply for a permit and reservation at Edmonds Parks &amp; Recreation</w:t>
      </w:r>
      <w:r w:rsidR="00871578">
        <w:t xml:space="preserve"> (online or in person)</w:t>
      </w:r>
      <w:r>
        <w:t>.</w:t>
      </w:r>
    </w:p>
    <w:p w14:paraId="7D562958" w14:textId="77777777" w:rsidR="009F48A9" w:rsidRPr="004B3396" w:rsidRDefault="009F48A9" w:rsidP="009F48A9">
      <w:pPr>
        <w:pStyle w:val="Subtitle"/>
      </w:pPr>
      <w:bookmarkStart w:id="23" w:name="Question6"/>
      <w:r>
        <w:t>6. What are the department office hours?</w:t>
      </w:r>
      <w:bookmarkStart w:id="24" w:name="_|ILpBYIkO90uGwGOPL3lpuw==|1880|24"/>
      <w:bookmarkEnd w:id="24"/>
    </w:p>
    <w:bookmarkEnd w:id="23"/>
    <w:p w14:paraId="6D7D1206" w14:textId="77777777" w:rsidR="004B3396" w:rsidRDefault="009F48A9" w:rsidP="00715458">
      <w:r>
        <w:t>The Edmonds Parks &amp; Recreation is open Monday to Friday from 8:00 am to 4:30 pm, except for holidays.</w:t>
      </w:r>
      <w:bookmarkStart w:id="25" w:name="_|ILpBYIkO90uGwGOPL3lpuw==|1880|25"/>
      <w:bookmarkEnd w:id="25"/>
    </w:p>
    <w:p w14:paraId="72295029" w14:textId="77777777" w:rsidR="00A849BE" w:rsidRDefault="0081374E" w:rsidP="0081374E">
      <w:pPr>
        <w:pStyle w:val="Heading1"/>
      </w:pPr>
      <w:bookmarkStart w:id="26" w:name="_Fitness_Programs"/>
      <w:bookmarkEnd w:id="26"/>
      <w:r>
        <w:t>Fitness Programs</w:t>
      </w:r>
      <w:bookmarkStart w:id="27" w:name="_|ILpBYIkO90uGwGOPL3lpuw==|1880|26"/>
      <w:bookmarkEnd w:id="27"/>
    </w:p>
    <w:p w14:paraId="35F528F6" w14:textId="77777777" w:rsidR="0081374E" w:rsidRDefault="0081374E" w:rsidP="0081374E">
      <w:pPr>
        <w:pStyle w:val="ListParagraph"/>
        <w:numPr>
          <w:ilvl w:val="0"/>
          <w:numId w:val="3"/>
        </w:numPr>
      </w:pPr>
      <w:r>
        <w:t>Beginner Yoga: Tuesdays and Thursdays at 12:30 pm</w:t>
      </w:r>
      <w:bookmarkStart w:id="28" w:name="_|ILpBYIkO90uGwGOPL3lpuw==|1880|27"/>
      <w:bookmarkEnd w:id="28"/>
    </w:p>
    <w:p w14:paraId="193126C8" w14:textId="77777777" w:rsidR="0081374E" w:rsidRDefault="0081374E" w:rsidP="0081374E">
      <w:pPr>
        <w:pStyle w:val="ListParagraph"/>
        <w:numPr>
          <w:ilvl w:val="0"/>
          <w:numId w:val="3"/>
        </w:numPr>
      </w:pPr>
      <w:r>
        <w:t>Dance Fitness: Tuesdays at 11:00 am.</w:t>
      </w:r>
      <w:bookmarkStart w:id="29" w:name="_|ILpBYIkO90uGwGOPL3lpuw==|1880|28"/>
      <w:bookmarkEnd w:id="29"/>
    </w:p>
    <w:p w14:paraId="0DA99017" w14:textId="77777777" w:rsidR="0081374E" w:rsidRDefault="0081374E" w:rsidP="0081374E">
      <w:pPr>
        <w:pStyle w:val="ListParagraph"/>
        <w:numPr>
          <w:ilvl w:val="0"/>
          <w:numId w:val="3"/>
        </w:numPr>
      </w:pPr>
      <w:r>
        <w:t>High-Intensity Interval Training: Mondays and Wednesdays at 5:30 pm</w:t>
      </w:r>
      <w:bookmarkStart w:id="30" w:name="_|ILpBYIkO90uGwGOPL3lpuw==|1880|29"/>
      <w:bookmarkEnd w:id="30"/>
    </w:p>
    <w:p w14:paraId="3D097622" w14:textId="77777777" w:rsidR="0081374E" w:rsidRDefault="0081374E" w:rsidP="0081374E">
      <w:pPr>
        <w:pStyle w:val="ListParagraph"/>
        <w:numPr>
          <w:ilvl w:val="0"/>
          <w:numId w:val="3"/>
        </w:numPr>
      </w:pPr>
      <w:r>
        <w:t>Low-Impact Weight Training: Mondays and Wednesdays at 11:30 am</w:t>
      </w:r>
      <w:bookmarkStart w:id="31" w:name="_|ILpBYIkO90uGwGOPL3lpuw==|1880|30"/>
      <w:bookmarkEnd w:id="31"/>
    </w:p>
    <w:p w14:paraId="2F05BD89" w14:textId="77777777" w:rsidR="0081374E" w:rsidRDefault="0081374E" w:rsidP="0081374E">
      <w:pPr>
        <w:pStyle w:val="ListParagraph"/>
        <w:numPr>
          <w:ilvl w:val="0"/>
          <w:numId w:val="3"/>
        </w:numPr>
      </w:pPr>
      <w:r>
        <w:t>Slow Flow Yoga: Tuesdays and Thursdays at 4:00 pm</w:t>
      </w:r>
      <w:bookmarkStart w:id="32" w:name="_|ILpBYIkO90uGwGOPL3lpuw==|1880|31"/>
      <w:bookmarkEnd w:id="32"/>
    </w:p>
    <w:p w14:paraId="132B3193" w14:textId="3B671249" w:rsidR="0081374E" w:rsidRDefault="0081374E" w:rsidP="0081374E">
      <w:pPr>
        <w:pStyle w:val="ListParagraph"/>
        <w:numPr>
          <w:ilvl w:val="0"/>
          <w:numId w:val="3"/>
        </w:numPr>
      </w:pPr>
      <w:r>
        <w:t>Stretch and Balance: Mondays and Fridays at 9:00 am</w:t>
      </w:r>
      <w:bookmarkStart w:id="33" w:name="_|ILpBYIkO90uGwGOPL3lpuw==|1880|32"/>
      <w:bookmarkStart w:id="34" w:name="_|ILpBYIkO90uGwGOPL3lpuw==|1880|33"/>
      <w:bookmarkEnd w:id="33"/>
      <w:bookmarkEnd w:id="34"/>
    </w:p>
    <w:p w14:paraId="4AEE5C5C" w14:textId="355A182E" w:rsidR="00687ED9" w:rsidRDefault="00E13434" w:rsidP="00687ED9">
      <w:r>
        <w:pict w14:anchorId="5C5E5F9F">
          <v:rect id="_x0000_i1025" style="width:0;height:1.5pt" o:hralign="center" o:hrstd="t" o:hr="t" fillcolor="#a0a0a0" stroked="f"/>
        </w:pict>
      </w:r>
    </w:p>
    <w:p w14:paraId="15939D80" w14:textId="77777777" w:rsidR="008E1B7E" w:rsidRDefault="008E1B7E" w:rsidP="008E1B7E">
      <w:pPr>
        <w:pStyle w:val="Subtitle"/>
        <w:jc w:val="center"/>
      </w:pPr>
      <w:r>
        <w:t xml:space="preserve">Edmonds Parks &amp; Recreation </w:t>
      </w:r>
      <w:r>
        <w:sym w:font="Symbol" w:char="F0B7"/>
      </w:r>
      <w:r>
        <w:t xml:space="preserve"> 500 W. Ozark Dr. </w:t>
      </w:r>
      <w:r>
        <w:sym w:font="Symbol" w:char="F0B7"/>
      </w:r>
      <w:r>
        <w:t xml:space="preserve"> Edmonds, MO 63164</w:t>
      </w:r>
    </w:p>
    <w:p w14:paraId="5B0DED86" w14:textId="77777777" w:rsidR="008E1B7E" w:rsidRDefault="008E1B7E" w:rsidP="008E1B7E">
      <w:pPr>
        <w:pStyle w:val="Subtitle"/>
        <w:jc w:val="center"/>
      </w:pPr>
      <w:r>
        <w:t xml:space="preserve">(314) 555-2610 </w:t>
      </w:r>
      <w:r>
        <w:sym w:font="Symbol" w:char="F0B7"/>
      </w:r>
      <w:r>
        <w:t xml:space="preserve"> parks@edmonds.cengage.gov </w:t>
      </w:r>
      <w:r>
        <w:sym w:font="Symbol" w:char="F0B7"/>
      </w:r>
      <w:r>
        <w:t xml:space="preserve"> www.edmonds.cengage.gov</w:t>
      </w:r>
    </w:p>
    <w:p w14:paraId="405E0618" w14:textId="145AEE07" w:rsidR="008E1B7E" w:rsidRDefault="008E1B7E" w:rsidP="008E1B7E">
      <w:pPr>
        <w:jc w:val="center"/>
      </w:pPr>
      <w:r>
        <w:rPr>
          <w:noProof/>
        </w:rPr>
        <w:drawing>
          <wp:inline distT="0" distB="0" distL="0" distR="0" wp14:anchorId="2CF6DD46" wp14:editId="3C86A454">
            <wp:extent cx="948055" cy="457200"/>
            <wp:effectExtent l="0" t="0" r="4445" b="0"/>
            <wp:docPr id="1615324008" name="Picture 1" descr="A green leaf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4008" name="Picture 1" descr="A green leaf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0E8F" w14:textId="27BE4F21" w:rsidR="00687ED9" w:rsidRPr="00715458" w:rsidRDefault="00687ED9" w:rsidP="00687ED9"/>
    <w:sectPr w:rsidR="00687ED9" w:rsidRPr="0071545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9DA2" w14:textId="77777777" w:rsidR="008D6FE9" w:rsidRDefault="008D6FE9">
      <w:pPr>
        <w:spacing w:after="0" w:line="240" w:lineRule="auto"/>
      </w:pPr>
      <w:r>
        <w:separator/>
      </w:r>
    </w:p>
  </w:endnote>
  <w:endnote w:type="continuationSeparator" w:id="0">
    <w:p w14:paraId="00CA5B26" w14:textId="77777777" w:rsidR="008D6FE9" w:rsidRDefault="008D6FE9">
      <w:pPr>
        <w:spacing w:after="0" w:line="240" w:lineRule="auto"/>
      </w:pPr>
      <w:r>
        <w:continuationSeparator/>
      </w:r>
    </w:p>
  </w:endnote>
  <w:endnote w:type="continuationNotice" w:id="1">
    <w:p w14:paraId="169DCB45" w14:textId="77777777" w:rsidR="008D6FE9" w:rsidRDefault="008D6F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9F1A" w14:textId="77777777" w:rsidR="003046C7" w:rsidRDefault="00B735F5" w:rsidP="00F97FF7">
    <w:r>
      <w:t>This file created specifically for Neisa Mathew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52D8" w14:textId="77777777" w:rsidR="008D6FE9" w:rsidRDefault="008D6FE9">
      <w:pPr>
        <w:spacing w:after="0" w:line="240" w:lineRule="auto"/>
      </w:pPr>
      <w:r>
        <w:separator/>
      </w:r>
    </w:p>
  </w:footnote>
  <w:footnote w:type="continuationSeparator" w:id="0">
    <w:p w14:paraId="362439CC" w14:textId="77777777" w:rsidR="008D6FE9" w:rsidRDefault="008D6FE9">
      <w:pPr>
        <w:spacing w:after="0" w:line="240" w:lineRule="auto"/>
      </w:pPr>
      <w:r>
        <w:continuationSeparator/>
      </w:r>
    </w:p>
  </w:footnote>
  <w:footnote w:type="continuationNotice" w:id="1">
    <w:p w14:paraId="348CAE5F" w14:textId="77777777" w:rsidR="008D6FE9" w:rsidRDefault="008D6F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ED5"/>
    <w:multiLevelType w:val="hybridMultilevel"/>
    <w:tmpl w:val="80D0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E09E7"/>
    <w:multiLevelType w:val="hybridMultilevel"/>
    <w:tmpl w:val="1266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D2DAB"/>
    <w:multiLevelType w:val="hybridMultilevel"/>
    <w:tmpl w:val="531E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315369">
    <w:abstractNumId w:val="1"/>
  </w:num>
  <w:num w:numId="2" w16cid:durableId="222640336">
    <w:abstractNumId w:val="0"/>
  </w:num>
  <w:num w:numId="3" w16cid:durableId="19521994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w, Neisa Elizabeth">
    <w15:presenceInfo w15:providerId="AD" w15:userId="S::nxm9901@mavs.uta.edu::39aa059a-8836-451e-b72d-027db2a6ce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F23"/>
    <w:rsid w:val="000170C2"/>
    <w:rsid w:val="000206F4"/>
    <w:rsid w:val="00082ABD"/>
    <w:rsid w:val="000969A4"/>
    <w:rsid w:val="000B117A"/>
    <w:rsid w:val="00115D6F"/>
    <w:rsid w:val="001603E6"/>
    <w:rsid w:val="0018007A"/>
    <w:rsid w:val="001C42CE"/>
    <w:rsid w:val="001E0453"/>
    <w:rsid w:val="002033CF"/>
    <w:rsid w:val="002353EE"/>
    <w:rsid w:val="00236A89"/>
    <w:rsid w:val="002724D0"/>
    <w:rsid w:val="003046C7"/>
    <w:rsid w:val="0033083A"/>
    <w:rsid w:val="003B67AB"/>
    <w:rsid w:val="00402054"/>
    <w:rsid w:val="004037B1"/>
    <w:rsid w:val="00423E05"/>
    <w:rsid w:val="0047261C"/>
    <w:rsid w:val="004B3396"/>
    <w:rsid w:val="004E0DF0"/>
    <w:rsid w:val="00514425"/>
    <w:rsid w:val="005419B2"/>
    <w:rsid w:val="00557B97"/>
    <w:rsid w:val="005E5C0A"/>
    <w:rsid w:val="00687ED9"/>
    <w:rsid w:val="00715458"/>
    <w:rsid w:val="00724F1F"/>
    <w:rsid w:val="00783C28"/>
    <w:rsid w:val="0081374E"/>
    <w:rsid w:val="008269E4"/>
    <w:rsid w:val="00870F02"/>
    <w:rsid w:val="00871578"/>
    <w:rsid w:val="008C453A"/>
    <w:rsid w:val="008D6FE9"/>
    <w:rsid w:val="008E1B7E"/>
    <w:rsid w:val="008F5F23"/>
    <w:rsid w:val="00913789"/>
    <w:rsid w:val="009251FF"/>
    <w:rsid w:val="009727A3"/>
    <w:rsid w:val="009A0B7B"/>
    <w:rsid w:val="009A14A2"/>
    <w:rsid w:val="009F48A9"/>
    <w:rsid w:val="00A849BE"/>
    <w:rsid w:val="00AC12B4"/>
    <w:rsid w:val="00B168F2"/>
    <w:rsid w:val="00B735F5"/>
    <w:rsid w:val="00C251E1"/>
    <w:rsid w:val="00C41CF8"/>
    <w:rsid w:val="00C45DFF"/>
    <w:rsid w:val="00C62CD2"/>
    <w:rsid w:val="00CB6912"/>
    <w:rsid w:val="00D3480A"/>
    <w:rsid w:val="00DE3990"/>
    <w:rsid w:val="00E13434"/>
    <w:rsid w:val="00E54FBB"/>
    <w:rsid w:val="00EA19AC"/>
    <w:rsid w:val="00F07E3B"/>
    <w:rsid w:val="00F4647A"/>
    <w:rsid w:val="00F76B26"/>
    <w:rsid w:val="00F97FF7"/>
    <w:rsid w:val="00FB536D"/>
    <w:rsid w:val="00FC2A78"/>
    <w:rsid w:val="00FD2BEF"/>
    <w:rsid w:val="00FF45B5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ACFB9D"/>
  <w15:chartTrackingRefBased/>
  <w15:docId w15:val="{B50B3533-F728-40C5-9007-28347F6A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0CD0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5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5458"/>
    <w:rPr>
      <w:rFonts w:asciiTheme="majorHAnsi" w:eastAsiaTheme="majorEastAsia" w:hAnsiTheme="majorHAnsi" w:cstheme="majorBidi"/>
      <w:color w:val="80CD0D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5458"/>
    <w:rPr>
      <w:color w:val="F59E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396"/>
    <w:pPr>
      <w:numPr>
        <w:ilvl w:val="1"/>
      </w:numPr>
      <w:spacing w:after="80"/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3396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1F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6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7A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67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7AB"/>
  </w:style>
  <w:style w:type="character" w:styleId="UnresolvedMention">
    <w:name w:val="Unresolved Mention"/>
    <w:basedOn w:val="DefaultParagraphFont"/>
    <w:uiPriority w:val="99"/>
    <w:semiHidden/>
    <w:unhideWhenUsed/>
    <w:rsid w:val="00C45DF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97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neisa\Downloads\Support_WD365_2021_EOM7-1_Amenities.docx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edmonds.cengage.go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radingEngineProps xmlns="http://tempuri.org/temp">
  <UserID>{6041ba20-0e89-4bf7-86c0-638f2f7969bb}</UserID>
  <AssignmentID>{6041ba20-0e89-4bf7-86c0-638f2f7969bb}</AssignmentID>
</GradingEngineProps>
</file>

<file path=customXml/itemProps1.xml><?xml version="1.0" encoding="utf-8"?>
<ds:datastoreItem xmlns:ds="http://schemas.openxmlformats.org/officeDocument/2006/customXml" ds:itemID="{520B9CEC-149B-475F-988E-38AF248BC5B4}">
  <ds:schemaRefs>
    <ds:schemaRef ds:uri="http://tempuri.org/temp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>© 2020 Cengage Learning.</cp:keywords>
  <dc:description/>
  <cp:lastModifiedBy>Mathew, Neisa Elizabeth</cp:lastModifiedBy>
  <cp:revision>29</cp:revision>
  <dcterms:created xsi:type="dcterms:W3CDTF">2023-09-16T00:12:00Z</dcterms:created>
  <dcterms:modified xsi:type="dcterms:W3CDTF">2023-09-17T04:34:00Z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68188d9afdcce98c05fde7a5f2bc39d4125193ab840381775b604ac1161f5e65</vt:lpwstr>
  </property>
</Properties>
</file>